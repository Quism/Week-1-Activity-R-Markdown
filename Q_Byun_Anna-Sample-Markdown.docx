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537A" w14:textId="77777777" w:rsidR="006A1825" w:rsidRDefault="0040711E">
      <w:pPr>
        <w:pStyle w:val="Title"/>
      </w:pPr>
      <w:r>
        <w:t>Diamond sizes</w:t>
      </w:r>
    </w:p>
    <w:p w14:paraId="154762A3" w14:textId="11E93DEB" w:rsidR="006A1825" w:rsidRDefault="0040711E">
      <w:pPr>
        <w:pStyle w:val="Author"/>
      </w:pPr>
      <w:del w:id="0" w:author="Q Byun" w:date="2022-08-27T18:06:00Z">
        <w:r w:rsidDel="00133584">
          <w:delText>Your Name here</w:delText>
        </w:r>
      </w:del>
      <w:ins w:id="1" w:author="Q Byun" w:date="2022-08-27T18:06:00Z">
        <w:r w:rsidR="00133584">
          <w:t>Gyu Hyun Byun</w:t>
        </w:r>
      </w:ins>
    </w:p>
    <w:p w14:paraId="6E9FCF98" w14:textId="1AC0D767" w:rsidR="006A1825" w:rsidRDefault="0040711E">
      <w:pPr>
        <w:pStyle w:val="Date"/>
      </w:pPr>
      <w:del w:id="2" w:author="Q Byun" w:date="2022-08-27T18:06:00Z">
        <w:r w:rsidDel="00133584">
          <w:delText>2021</w:delText>
        </w:r>
      </w:del>
      <w:ins w:id="3" w:author="Q Byun" w:date="2022-08-27T18:06:00Z">
        <w:r w:rsidR="00133584">
          <w:t>Fall 2022</w:t>
        </w:r>
      </w:ins>
    </w:p>
    <w:p w14:paraId="03EBE5E5" w14:textId="77777777" w:rsidR="006A1825" w:rsidRDefault="0040711E">
      <w:pPr>
        <w:pStyle w:val="FirstParagraph"/>
      </w:pPr>
      <w:r>
        <w:t>We have data about 53940 diamonds. Only 126 are larger than 2.5 carats. The distribution of the remainder is shown below:</w:t>
      </w:r>
    </w:p>
    <w:p w14:paraId="0BDF366C" w14:textId="77777777" w:rsidR="006A1825" w:rsidRDefault="0040711E">
      <w:pPr>
        <w:pStyle w:val="BodyText"/>
      </w:pPr>
      <w:r>
        <w:rPr>
          <w:noProof/>
        </w:rPr>
        <w:drawing>
          <wp:inline distT="0" distB="0" distL="0" distR="0" wp14:anchorId="0D377181" wp14:editId="230A120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82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1ABD" w14:textId="77777777" w:rsidR="00000000" w:rsidRDefault="0040711E">
      <w:pPr>
        <w:spacing w:after="0"/>
      </w:pPr>
      <w:r>
        <w:separator/>
      </w:r>
    </w:p>
  </w:endnote>
  <w:endnote w:type="continuationSeparator" w:id="0">
    <w:p w14:paraId="786E77D0" w14:textId="77777777" w:rsidR="00000000" w:rsidRDefault="00407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01F7" w14:textId="77777777" w:rsidR="006A1825" w:rsidRDefault="0040711E">
      <w:r>
        <w:separator/>
      </w:r>
    </w:p>
  </w:footnote>
  <w:footnote w:type="continuationSeparator" w:id="0">
    <w:p w14:paraId="7FA2D560" w14:textId="77777777" w:rsidR="006A1825" w:rsidRDefault="00407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903C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41234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 Byun">
    <w15:presenceInfo w15:providerId="None" w15:userId="Q B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5"/>
    <w:rsid w:val="00133584"/>
    <w:rsid w:val="0040711E"/>
    <w:rsid w:val="006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DB445"/>
  <w15:docId w15:val="{1E6D1457-22C9-46A4-8743-0398E32A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335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33584"/>
  </w:style>
  <w:style w:type="paragraph" w:styleId="Footer">
    <w:name w:val="footer"/>
    <w:basedOn w:val="Normal"/>
    <w:link w:val="FooterChar"/>
    <w:unhideWhenUsed/>
    <w:rsid w:val="001335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33584"/>
  </w:style>
  <w:style w:type="paragraph" w:styleId="Revision">
    <w:name w:val="Revision"/>
    <w:hidden/>
    <w:semiHidden/>
    <w:rsid w:val="001335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A67C572BE034B8C30C78EB50D4D65" ma:contentTypeVersion="0" ma:contentTypeDescription="Create a new document." ma:contentTypeScope="" ma:versionID="045f25a8408cf40f7bf14eed24fe7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4c168a8ba7aacac458c4f16fac0a1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33251C-ABE3-477A-AC7A-A4C0402FD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990EA0-888D-489D-9F9B-1A28AA437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B5733-ED81-4D04-8992-77C762ADA634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cp:keywords/>
  <cp:lastModifiedBy>Q Byun</cp:lastModifiedBy>
  <cp:revision>2</cp:revision>
  <dcterms:created xsi:type="dcterms:W3CDTF">2022-08-27T22:08:00Z</dcterms:created>
  <dcterms:modified xsi:type="dcterms:W3CDTF">2022-08-27T22:08:00Z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  <property fmtid="{D5CDD505-2E9C-101B-9397-08002B2CF9AE}" pid="4" name="ContentTypeId">
    <vt:lpwstr>0x010100C58A67C572BE034B8C30C78EB50D4D65</vt:lpwstr>
  </property>
</Properties>
</file>